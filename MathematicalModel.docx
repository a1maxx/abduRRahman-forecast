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F9D1" w14:textId="73F24E45" w:rsidR="00B148AE" w:rsidRDefault="00B148AE">
      <w:pP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</w:pPr>
      <w: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Sets</w:t>
      </w:r>
    </w:p>
    <w:p w14:paraId="31B1A135" w14:textId="6ECCA564" w:rsidR="0077622B" w:rsidRPr="0077622B" w:rsidRDefault="0077622B">
      <w:pPr>
        <w:rPr>
          <w:rFonts w:ascii="Cambria" w:eastAsiaTheme="minorEastAsia" w:hAnsi="Cambr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N=</m:t>
          </m:r>
          <m:r>
            <w:rPr>
              <w:rFonts w:ascii="Cambria Math" w:eastAsiaTheme="minorEastAsia" w:hAnsi="Cambria Math"/>
              <w:sz w:val="22"/>
              <w:szCs w:val="22"/>
              <w:vertAlign w:val="subscript"/>
            </w:rPr>
            <m:t>set</m:t>
          </m:r>
          <m:r>
            <w:rPr>
              <w:rFonts w:ascii="Cambria Math" w:eastAsiaTheme="minorEastAsia" w:hAnsi="Cambria Math"/>
              <w:vertAlign w:val="subscript"/>
            </w:rPr>
            <m:t xml:space="preserve"> of buses ∪{0}</m:t>
          </m:r>
        </m:oMath>
      </m:oMathPara>
    </w:p>
    <w:p w14:paraId="25AFAF2C" w14:textId="321796BD" w:rsidR="0077622B" w:rsidRPr="0077622B" w:rsidRDefault="0077622B">
      <w:pPr>
        <w:rPr>
          <w:rFonts w:ascii="Cambria" w:eastAsiaTheme="minorEastAsia" w:hAnsi="Cambria"/>
          <w:sz w:val="32"/>
          <w:szCs w:val="32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 xml:space="preserve">S=set of </m:t>
          </m:r>
          <m:r>
            <w:rPr>
              <w:rFonts w:ascii="Cambria Math" w:eastAsiaTheme="minorEastAsia" w:hAnsi="Cambria Math"/>
              <w:sz w:val="22"/>
              <w:szCs w:val="22"/>
              <w:vertAlign w:val="subscript"/>
            </w:rPr>
            <m:t>scenarios</m:t>
          </m:r>
        </m:oMath>
      </m:oMathPara>
    </w:p>
    <w:p w14:paraId="3E69BA42" w14:textId="4BD94B21" w:rsidR="0077622B" w:rsidRPr="006D42B9" w:rsidRDefault="0077622B">
      <w:pPr>
        <w:rPr>
          <w:rFonts w:ascii="Cambria" w:eastAsiaTheme="minorEastAsia" w:hAnsi="Cambr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K=set of time segments</m:t>
          </m:r>
        </m:oMath>
      </m:oMathPara>
    </w:p>
    <w:p w14:paraId="2EA78379" w14:textId="54A0E466" w:rsidR="00E11EDC" w:rsidRPr="00E11EDC" w:rsidRDefault="00E11EDC">
      <w:pP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</w:pPr>
      <w:r w:rsidRPr="00E11EDC"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Param</w:t>
      </w:r>
      <w: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e</w:t>
      </w:r>
      <w:r w:rsidRPr="00E11EDC"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ters</w:t>
      </w:r>
    </w:p>
    <w:p w14:paraId="0343A8BD" w14:textId="77777777" w:rsidR="00E11EDC" w:rsidRPr="00E11EDC" w:rsidRDefault="00E11EDC">
      <w:pPr>
        <w:rPr>
          <w:rFonts w:ascii="Cambria" w:eastAsiaTheme="minorEastAsia" w:hAnsi="Cambria"/>
          <w:sz w:val="32"/>
          <w:szCs w:val="32"/>
          <w:vertAlign w:val="subscript"/>
        </w:rPr>
      </w:pPr>
    </w:p>
    <w:p w14:paraId="15D00417" w14:textId="1A6610D6" w:rsidR="00E11EDC" w:rsidRPr="00E11EDC" w:rsidDel="00222B9F" w:rsidRDefault="00BA1F33" w:rsidP="00E11EDC">
      <w:pPr>
        <w:jc w:val="center"/>
        <w:rPr>
          <w:del w:id="0" w:author="Yavuz, Abdurrahman" w:date="2021-09-08T11:39:00Z"/>
          <w:rFonts w:eastAsiaTheme="minorEastAsia"/>
          <w:vertAlign w:val="subscript"/>
        </w:rPr>
      </w:pPr>
      <m:oMathPara>
        <m:oMath>
          <m:sSub>
            <m:sSubPr>
              <m:ctrlPr>
                <w:del w:id="1" w:author="Yavuz, Abdurrahman" w:date="2021-09-08T11:39:00Z">
                  <w:rPr>
                    <w:rFonts w:ascii="Cambria Math" w:eastAsiaTheme="minorEastAsia" w:hAnsi="Cambria Math"/>
                    <w:i/>
                    <w:vertAlign w:val="subscript"/>
                  </w:rPr>
                </w:del>
              </m:ctrlPr>
            </m:sSubPr>
            <m:e>
              <m:r>
                <w:del w:id="2" w:author="Yavuz, Abdurrahman" w:date="2021-09-08T11:39:00Z">
                  <w:rPr>
                    <w:rFonts w:ascii="Cambria Math" w:eastAsiaTheme="minorEastAsia" w:hAnsi="Cambria Math"/>
                    <w:vertAlign w:val="subscript"/>
                  </w:rPr>
                  <m:t>G</m:t>
                </w:del>
              </m:r>
            </m:e>
            <m:sub>
              <m:r>
                <w:del w:id="3" w:author="Yavuz, Abdurrahman" w:date="2021-09-08T11:39:00Z">
                  <w:rPr>
                    <w:rFonts w:ascii="Cambria Math" w:eastAsiaTheme="minorEastAsia" w:hAnsi="Cambria Math"/>
                    <w:vertAlign w:val="subscript"/>
                  </w:rPr>
                  <m:t>i</m:t>
                </w:del>
              </m:r>
            </m:sub>
          </m:sSub>
          <m:r>
            <w:del w:id="4" w:author="Yavuz, Abdurrahman" w:date="2021-09-08T11:39:00Z">
              <w:rPr>
                <w:rFonts w:ascii="Cambria Math" w:eastAsiaTheme="minorEastAsia" w:hAnsi="Cambria Math"/>
                <w:vertAlign w:val="subscript"/>
              </w:rPr>
              <m:t>=If i is a generator bus 1 else 0</m:t>
            </w:del>
          </m:r>
        </m:oMath>
      </m:oMathPara>
    </w:p>
    <w:p w14:paraId="79BCA144" w14:textId="26FB0F49" w:rsidR="00E11EDC" w:rsidRPr="008C5EB0" w:rsidDel="00222B9F" w:rsidRDefault="00BA1F33" w:rsidP="00E11EDC">
      <w:pPr>
        <w:jc w:val="center"/>
        <w:rPr>
          <w:del w:id="5" w:author="Yavuz, Abdurrahman" w:date="2021-09-08T11:39:00Z"/>
          <w:rFonts w:eastAsiaTheme="minorEastAsia"/>
          <w:vertAlign w:val="subscript"/>
        </w:rPr>
      </w:pPr>
      <m:oMathPara>
        <m:oMath>
          <m:sSub>
            <m:sSubPr>
              <m:ctrlPr>
                <w:del w:id="6" w:author="Yavuz, Abdurrahman" w:date="2021-09-08T11:39:00Z">
                  <w:rPr>
                    <w:rFonts w:ascii="Cambria Math" w:eastAsiaTheme="minorEastAsia" w:hAnsi="Cambria Math"/>
                    <w:i/>
                    <w:vertAlign w:val="subscript"/>
                  </w:rPr>
                </w:del>
              </m:ctrlPr>
            </m:sSubPr>
            <m:e>
              <m:r>
                <w:del w:id="7" w:author="Yavuz, Abdurrahman" w:date="2021-09-08T11:39:00Z">
                  <w:rPr>
                    <w:rFonts w:ascii="Cambria Math" w:eastAsiaTheme="minorEastAsia" w:hAnsi="Cambria Math"/>
                    <w:vertAlign w:val="subscript"/>
                  </w:rPr>
                  <m:t>R</m:t>
                </w:del>
              </m:r>
            </m:e>
            <m:sub>
              <m:r>
                <w:del w:id="8" w:author="Yavuz, Abdurrahman" w:date="2021-09-08T11:39:00Z">
                  <w:rPr>
                    <w:rFonts w:ascii="Cambria Math" w:eastAsiaTheme="minorEastAsia" w:hAnsi="Cambria Math"/>
                    <w:vertAlign w:val="subscript"/>
                  </w:rPr>
                  <m:t>i</m:t>
                </w:del>
              </m:r>
            </m:sub>
          </m:sSub>
          <m:r>
            <w:del w:id="9" w:author="Yavuz, Abdurrahman" w:date="2021-09-08T11:39:00Z">
              <w:rPr>
                <w:rFonts w:ascii="Cambria Math" w:eastAsiaTheme="minorEastAsia" w:hAnsi="Cambria Math"/>
                <w:vertAlign w:val="subscript"/>
              </w:rPr>
              <m:t xml:space="preserve">=If i is renewable generation unit 1 else 0 </m:t>
            </w:del>
          </m:r>
        </m:oMath>
      </m:oMathPara>
    </w:p>
    <w:p w14:paraId="75994089" w14:textId="2C4F3E3C" w:rsidR="008C5EB0" w:rsidRPr="00E44C2C" w:rsidRDefault="00BA1F33" w:rsidP="00E11EDC">
      <w:pPr>
        <w:jc w:val="center"/>
        <w:rPr>
          <w:rFonts w:eastAsiaTheme="minorEastAsia"/>
          <w:vertAlign w:val="subscript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  <m:r>
                <w:ins w:id="10" w:author="Yavuz, Abdurrahman" w:date="2021-09-08T12:40:00Z">
                  <w:rPr>
                    <w:rFonts w:ascii="Cambria Math" w:eastAsiaTheme="minorEastAsia" w:hAnsi="Cambria Math"/>
                    <w:vertAlign w:val="subscript"/>
                  </w:rPr>
                  <m:t>k</m:t>
                </w:ins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s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 xml:space="preserve">=Demand of bus i in scenario s </m:t>
          </m:r>
        </m:oMath>
      </m:oMathPara>
    </w:p>
    <w:p w14:paraId="75132581" w14:textId="0F888899" w:rsidR="00E44C2C" w:rsidRPr="00B148AE" w:rsidRDefault="00BA1F33" w:rsidP="00E11EDC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=Amount of electricity generated by renewable i in scenario s</m:t>
          </m:r>
        </m:oMath>
      </m:oMathPara>
    </w:p>
    <w:p w14:paraId="076006EF" w14:textId="369104B1" w:rsidR="00B148AE" w:rsidRPr="00720706" w:rsidRDefault="00BA1F33" w:rsidP="00E11EDC">
      <w:pPr>
        <w:jc w:val="center"/>
        <w:rPr>
          <w:ins w:id="11" w:author="Yavuz, Abdurrahman" w:date="2021-09-08T11:28:00Z"/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=Price of producing unit of electricity in generator i</m:t>
          </m:r>
        </m:oMath>
      </m:oMathPara>
    </w:p>
    <w:p w14:paraId="746DC7EC" w14:textId="6DEFDAE2" w:rsidR="00720706" w:rsidRPr="00720706" w:rsidRDefault="00BA1F33" w:rsidP="00E11EDC">
      <w:pPr>
        <w:jc w:val="center"/>
        <w:rPr>
          <w:ins w:id="12" w:author="Yavuz, Abdurrahman" w:date="2021-09-08T11:29:00Z"/>
          <w:rFonts w:eastAsiaTheme="minorEastAsia"/>
        </w:rPr>
      </w:pPr>
      <m:oMathPara>
        <m:oMath>
          <m:sSub>
            <m:sSubPr>
              <m:ctrlPr>
                <w:ins w:id="13" w:author="Yavuz, Abdurrahman" w:date="2021-09-08T11:28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ins w:id="14" w:author="Yavuz, Abdurrahman" w:date="2021-09-08T11:28:00Z">
                  <w:rPr>
                    <w:rFonts w:ascii="Cambria Math" w:eastAsiaTheme="minorEastAsia" w:hAnsi="Cambria Math"/>
                  </w:rPr>
                  <m:t>C</m:t>
                </w:ins>
              </m:r>
            </m:e>
            <m:sub>
              <m:r>
                <w:ins w:id="15" w:author="Yavuz, Abdurrahman" w:date="2021-09-08T11:28:00Z">
                  <w:rPr>
                    <w:rFonts w:ascii="Cambria Math" w:eastAsiaTheme="minorEastAsia" w:hAnsi="Cambria Math"/>
                  </w:rPr>
                  <m:t>ij</m:t>
                </w:ins>
              </m:r>
            </m:sub>
          </m:sSub>
          <m:r>
            <w:ins w:id="16" w:author="Yavuz, Abdurrahman" w:date="2021-09-08T11:28:00Z">
              <w:rPr>
                <w:rFonts w:ascii="Cambria Math" w:eastAsiaTheme="minorEastAsia" w:hAnsi="Cambria Math"/>
              </w:rPr>
              <m:t xml:space="preserve">=Maximum amount of electricity can be transferred </m:t>
            </w:ins>
          </m:r>
          <m:r>
            <w:ins w:id="17" w:author="Yavuz, Abdurrahman" w:date="2021-09-08T17:28:00Z">
              <w:rPr>
                <w:rFonts w:ascii="Cambria Math" w:eastAsiaTheme="minorEastAsia" w:hAnsi="Cambria Math"/>
              </w:rPr>
              <m:t>on line</m:t>
            </w:ins>
          </m:r>
          <m:r>
            <w:ins w:id="18" w:author="Yavuz, Abdurrahman" w:date="2021-09-08T11:28:00Z">
              <w:rPr>
                <w:rFonts w:ascii="Cambria Math" w:eastAsiaTheme="minorEastAsia" w:hAnsi="Cambria Math"/>
              </w:rPr>
              <m:t xml:space="preserve"> i</m:t>
            </w:ins>
          </m:r>
          <m:r>
            <w:ins w:id="19" w:author="Yavuz, Abdurrahman" w:date="2021-09-08T17:28:00Z">
              <w:rPr>
                <w:rFonts w:ascii="Cambria Math" w:eastAsiaTheme="minorEastAsia" w:hAnsi="Cambria Math"/>
              </w:rPr>
              <m:t>-</m:t>
            </w:ins>
          </m:r>
          <m:r>
            <w:ins w:id="20" w:author="Yavuz, Abdurrahman" w:date="2021-09-08T11:28:00Z">
              <w:rPr>
                <w:rFonts w:ascii="Cambria Math" w:eastAsiaTheme="minorEastAsia" w:hAnsi="Cambria Math"/>
              </w:rPr>
              <m:t xml:space="preserve"> j</m:t>
            </w:ins>
          </m:r>
        </m:oMath>
      </m:oMathPara>
    </w:p>
    <w:p w14:paraId="2B237487" w14:textId="47FFA732" w:rsidR="00720706" w:rsidRPr="00EC2326" w:rsidRDefault="00BA1F33" w:rsidP="00E11EDC">
      <w:pPr>
        <w:jc w:val="center"/>
        <w:rPr>
          <w:rFonts w:eastAsiaTheme="minorEastAsia"/>
        </w:rPr>
      </w:pPr>
      <m:oMathPara>
        <m:oMath>
          <m:sSub>
            <m:sSubPr>
              <m:ctrlPr>
                <w:ins w:id="21" w:author="Yavuz, Abdurrahman" w:date="2021-09-08T11:29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ins w:id="22" w:author="Yavuz, Abdurrahman" w:date="2021-09-08T11:29:00Z">
                  <w:rPr>
                    <w:rFonts w:ascii="Cambria Math" w:eastAsiaTheme="minorEastAsia" w:hAnsi="Cambria Math"/>
                  </w:rPr>
                  <m:t>G</m:t>
                </w:ins>
              </m:r>
            </m:e>
            <m:sub>
              <m:r>
                <w:ins w:id="23" w:author="Yavuz, Abdurrahman" w:date="2021-09-08T11:29:00Z">
                  <w:rPr>
                    <w:rFonts w:ascii="Cambria Math" w:eastAsiaTheme="minorEastAsia" w:hAnsi="Cambria Math"/>
                  </w:rPr>
                  <m:t>i</m:t>
                </w:ins>
              </m:r>
            </m:sub>
          </m:sSub>
          <m:r>
            <w:ins w:id="24" w:author="Yavuz, Abdurrahman" w:date="2021-09-08T11:29:00Z">
              <w:rPr>
                <w:rFonts w:ascii="Cambria Math" w:eastAsiaTheme="minorEastAsia" w:hAnsi="Cambria Math"/>
              </w:rPr>
              <m:t>=Maximum amount of electricity can be generated at i</m:t>
            </w:ins>
          </m:r>
        </m:oMath>
      </m:oMathPara>
    </w:p>
    <w:p w14:paraId="3A723EA0" w14:textId="77777777" w:rsidR="006D42B9" w:rsidRDefault="00BA1F33" w:rsidP="006D42B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=Probability of scenario s</m:t>
        </m:r>
      </m:oMath>
      <w:r w:rsidR="00EC2326">
        <w:rPr>
          <w:rFonts w:eastAsiaTheme="minorEastAsia"/>
        </w:rPr>
        <w:t xml:space="preserve"> </w:t>
      </w:r>
    </w:p>
    <w:p w14:paraId="3F97BC4B" w14:textId="1A1F3649" w:rsidR="00E11EDC" w:rsidRPr="006D42B9" w:rsidRDefault="00B148AE" w:rsidP="006D42B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4B914ED" w14:textId="3B10CF22" w:rsidR="00EC2326" w:rsidRPr="00EC2326" w:rsidRDefault="00EC2326">
      <w:pP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</w:pPr>
      <w:r w:rsidRPr="00EC2326"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Decision Variables</w:t>
      </w:r>
    </w:p>
    <w:p w14:paraId="3B15781A" w14:textId="77777777" w:rsidR="00E11EDC" w:rsidRDefault="00E11EDC">
      <w:pPr>
        <w:rPr>
          <w:rFonts w:eastAsiaTheme="minorEastAsia"/>
          <w:vertAlign w:val="subscript"/>
        </w:rPr>
      </w:pPr>
    </w:p>
    <w:p w14:paraId="1EE1F53D" w14:textId="1A3B76A3" w:rsidR="00CF45FC" w:rsidRPr="00E11EDC" w:rsidRDefault="00BA1F3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ijk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s</m:t>
              </m:r>
            </m:sup>
          </m:sSubSup>
          <m:r>
            <w:rPr>
              <w:rFonts w:ascii="Cambria Math" w:hAnsi="Cambria Math"/>
              <w:vertAlign w:val="subscript"/>
            </w:rPr>
            <m:t xml:space="preserve">=Amount of electricity transferred </m:t>
          </m:r>
          <m:r>
            <w:rPr>
              <w:rFonts w:ascii="Cambria Math" w:hAnsi="Cambria Math"/>
            </w:rPr>
            <m:t>from i to j at time k in scenario s</m:t>
          </m:r>
        </m:oMath>
      </m:oMathPara>
    </w:p>
    <w:p w14:paraId="3433A37F" w14:textId="266B5B6E" w:rsidR="00756A11" w:rsidRPr="00B148AE" w:rsidRDefault="00BA1F33">
      <w:pPr>
        <w:rPr>
          <w:rFonts w:eastAsiaTheme="minorEastAsia"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g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ik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s</m:t>
              </m:r>
            </m:sup>
          </m:sSubSup>
          <m:r>
            <w:rPr>
              <w:rFonts w:ascii="Cambria Math" w:hAnsi="Cambria Math"/>
              <w:vertAlign w:val="subscript"/>
            </w:rPr>
            <m:t>=Amount of electric</m:t>
          </m:r>
          <m:r>
            <w:ins w:id="25" w:author="Yavuz, Abdurrahman" w:date="2021-09-08T11:39:00Z">
              <w:rPr>
                <w:rFonts w:ascii="Cambria Math" w:hAnsi="Cambria Math"/>
                <w:vertAlign w:val="subscript"/>
              </w:rPr>
              <m:t>i</m:t>
            </w:ins>
          </m:r>
          <m:r>
            <w:rPr>
              <w:rFonts w:ascii="Cambria Math" w:hAnsi="Cambria Math"/>
              <w:vertAlign w:val="subscript"/>
            </w:rPr>
            <m:t xml:space="preserve">ty generated at i at time k in scenario s </m:t>
          </m:r>
        </m:oMath>
      </m:oMathPara>
    </w:p>
    <w:p w14:paraId="726C51E2" w14:textId="3224DBE0" w:rsidR="00B148AE" w:rsidRPr="00B148AE" w:rsidRDefault="00BA1F33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ij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=If line i-j selected to be the path to transfer elecricity from i to j </m:t>
          </m:r>
        </m:oMath>
      </m:oMathPara>
    </w:p>
    <w:p w14:paraId="138CCFCE" w14:textId="1C0CC65D" w:rsidR="00B148AE" w:rsidRDefault="00B148AE">
      <w:pPr>
        <w:rPr>
          <w:rFonts w:eastAsiaTheme="minorEastAsia"/>
          <w:vertAlign w:val="subscript"/>
        </w:rPr>
      </w:pPr>
    </w:p>
    <w:p w14:paraId="31229DED" w14:textId="66AC193D" w:rsidR="00B148AE" w:rsidRPr="00EC2326" w:rsidRDefault="00B148AE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 xml:space="preserve">minimize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</w:rPr>
                <m:t>s∈S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i∈N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s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s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02B5982A" w14:textId="7D1EA8FA" w:rsidR="00EC2326" w:rsidRDefault="00EC2326">
      <w:pP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</w:pPr>
      <w:r w:rsidRPr="00EC2326"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Subject t</w:t>
      </w:r>
      <w:r>
        <w:rPr>
          <w:rFonts w:ascii="Cambria" w:eastAsiaTheme="minorEastAsia" w:hAnsi="Cambria"/>
          <w:b/>
          <w:bCs/>
          <w:i/>
          <w:iCs/>
          <w:sz w:val="32"/>
          <w:szCs w:val="32"/>
          <w:u w:val="single"/>
          <w:vertAlign w:val="subscript"/>
        </w:rPr>
        <w:t>o</w:t>
      </w:r>
    </w:p>
    <w:p w14:paraId="484D9AE7" w14:textId="77777777" w:rsidR="00EC2326" w:rsidRPr="00EC2326" w:rsidRDefault="00EC2326">
      <w:pPr>
        <w:rPr>
          <w:rFonts w:ascii="Cambria" w:eastAsiaTheme="minorEastAsia" w:hAnsi="Cambria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1995"/>
      </w:tblGrid>
      <w:tr w:rsidR="00EC2326" w14:paraId="74682BBB" w14:textId="77777777" w:rsidTr="001E68F3">
        <w:tc>
          <w:tcPr>
            <w:tcW w:w="7015" w:type="dxa"/>
            <w:vAlign w:val="center"/>
          </w:tcPr>
          <w:p w14:paraId="6257A11A" w14:textId="6CF6CD7D" w:rsidR="00EC2326" w:rsidRDefault="00BA1F33" w:rsidP="001E68F3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995" w:type="dxa"/>
            <w:vAlign w:val="center"/>
          </w:tcPr>
          <w:p w14:paraId="56CC3DB5" w14:textId="7DDDB9FA" w:rsidR="00EC2326" w:rsidRDefault="00EC2326" w:rsidP="001E68F3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</m:t>
                </m:r>
                <m:r>
                  <w:del w:id="26" w:author="Yavuz, Abdurrahman" w:date="2021-09-08T12:30:00Z">
                    <w:rPr>
                      <w:rFonts w:ascii="Cambria Math" w:eastAsiaTheme="minorEastAsia" w:hAnsi="Cambria Math"/>
                    </w:rPr>
                    <m:t>s,</m:t>
                  </w:del>
                </m:r>
                <m:r>
                  <w:rPr>
                    <w:rFonts w:ascii="Cambria Math" w:eastAsiaTheme="minorEastAsia" w:hAnsi="Cambria Math"/>
                  </w:rPr>
                  <m:t>i, j</m:t>
                </m:r>
                <m:r>
                  <w:ins w:id="27" w:author="Yavuz, Abdurrahman" w:date="2021-09-08T12:30:00Z">
                    <w:rPr>
                      <w:rFonts w:ascii="Cambria Math" w:eastAsiaTheme="minorEastAsia" w:hAnsi="Cambria Math"/>
                    </w:rPr>
                    <m:t xml:space="preserve">,s </m:t>
                  </w:ins>
                </m:r>
              </m:oMath>
            </m:oMathPara>
          </w:p>
        </w:tc>
      </w:tr>
      <w:tr w:rsidR="00720706" w14:paraId="73C890A8" w14:textId="77777777" w:rsidTr="001E68F3">
        <w:tc>
          <w:tcPr>
            <w:tcW w:w="7015" w:type="dxa"/>
            <w:vAlign w:val="center"/>
          </w:tcPr>
          <w:p w14:paraId="132EA292" w14:textId="79448BCE" w:rsidR="00720706" w:rsidRDefault="00BA1F33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sSubSup>
                  <m:sSubSupPr>
                    <m:ctrlPr>
                      <w:ins w:id="28" w:author="Yavuz, Abdurrahman" w:date="2021-09-08T11:27:00Z">
                        <w:rPr>
                          <w:rFonts w:ascii="Cambria Math" w:eastAsia="Times New Roman" w:hAnsi="Cambria Math" w:cs="Times New Roman"/>
                          <w:i/>
                        </w:rPr>
                      </w:ins>
                    </m:ctrlPr>
                  </m:sSubSupPr>
                  <m:e>
                    <m:r>
                      <w:ins w:id="29" w:author="Yavuz, Abdurrahman" w:date="2021-09-08T11:27:00Z">
                        <w:rPr>
                          <w:rFonts w:ascii="Cambria Math" w:eastAsia="Times New Roman" w:hAnsi="Cambria Math" w:cs="Times New Roman"/>
                        </w:rPr>
                        <m:t>g</m:t>
                      </w:ins>
                    </m:r>
                  </m:e>
                  <m:sub>
                    <m:r>
                      <w:ins w:id="30" w:author="Yavuz, Abdurrahman" w:date="2021-09-08T11:27:00Z">
                        <w:rPr>
                          <w:rFonts w:ascii="Cambria Math" w:eastAsia="Times New Roman" w:hAnsi="Cambria Math" w:cs="Times New Roman"/>
                        </w:rPr>
                        <m:t>ik</m:t>
                      </w:ins>
                    </m:r>
                  </m:sub>
                  <m:sup>
                    <m:r>
                      <w:ins w:id="31" w:author="Yavuz, Abdurrahman" w:date="2021-09-08T11:27:00Z">
                        <w:rPr>
                          <w:rFonts w:ascii="Cambria Math" w:eastAsia="Times New Roman" w:hAnsi="Cambria Math" w:cs="Times New Roman"/>
                        </w:rPr>
                        <m:t>s</m:t>
                      </w:ins>
                    </m:r>
                  </m:sup>
                </m:sSubSup>
                <m:r>
                  <w:ins w:id="32" w:author="Yavuz, Abdurrahman" w:date="2021-09-08T11:27:00Z">
                    <w:rPr>
                      <w:rFonts w:ascii="Cambria Math" w:eastAsia="Times New Roman" w:hAnsi="Cambria Math" w:cs="Times New Roman"/>
                    </w:rPr>
                    <m:t>≤</m:t>
                  </w:ins>
                </m:r>
                <m:sSub>
                  <m:sSubPr>
                    <m:ctrlPr>
                      <w:ins w:id="33" w:author="Yavuz, Abdurrahman" w:date="2021-09-08T11:27:00Z">
                        <w:rPr>
                          <w:rFonts w:ascii="Cambria Math" w:eastAsia="Times New Roman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4" w:author="Yavuz, Abdurrahman" w:date="2021-09-08T11:27:00Z">
                        <w:rPr>
                          <w:rFonts w:ascii="Cambria Math" w:eastAsia="Times New Roman" w:hAnsi="Cambria Math" w:cs="Times New Roman"/>
                        </w:rPr>
                        <m:t>G</m:t>
                      </w:ins>
                    </m:r>
                  </m:e>
                  <m:sub>
                    <m:r>
                      <w:ins w:id="35" w:author="Yavuz, Abdurrahman" w:date="2021-09-08T11:27:00Z">
                        <w:rPr>
                          <w:rFonts w:ascii="Cambria Math" w:eastAsia="Times New Roman" w:hAnsi="Cambria Math" w:cs="Times New Roman"/>
                        </w:rPr>
                        <m:t>i</m:t>
                      </w:ins>
                    </m:r>
                  </m:sub>
                </m:sSub>
              </m:oMath>
            </m:oMathPara>
          </w:p>
        </w:tc>
        <w:tc>
          <w:tcPr>
            <w:tcW w:w="1995" w:type="dxa"/>
            <w:vAlign w:val="center"/>
          </w:tcPr>
          <w:p w14:paraId="7F1F6DE9" w14:textId="6071792E" w:rsidR="00720706" w:rsidRDefault="00720706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r>
                  <w:ins w:id="36" w:author="Yavuz, Abdurrahman" w:date="2021-09-08T11:27:00Z">
                    <w:rPr>
                      <w:rFonts w:ascii="Cambria Math" w:eastAsia="Times New Roman" w:hAnsi="Cambria Math" w:cs="Times New Roman"/>
                    </w:rPr>
                    <m:t>∀i,k,s</m:t>
                  </w:ins>
                </m:r>
              </m:oMath>
            </m:oMathPara>
          </w:p>
        </w:tc>
      </w:tr>
      <w:tr w:rsidR="00720706" w14:paraId="7BDBC3F1" w14:textId="77777777" w:rsidTr="001E68F3">
        <w:trPr>
          <w:ins w:id="37" w:author="Yavuz, Abdurrahman" w:date="2021-09-08T11:28:00Z"/>
        </w:trPr>
        <w:tc>
          <w:tcPr>
            <w:tcW w:w="7015" w:type="dxa"/>
            <w:vAlign w:val="center"/>
          </w:tcPr>
          <w:p w14:paraId="76BA5A34" w14:textId="6DDD8A88" w:rsidR="00720706" w:rsidRDefault="00BA1F33" w:rsidP="001E68F3">
            <w:pPr>
              <w:jc w:val="center"/>
              <w:rPr>
                <w:ins w:id="38" w:author="Yavuz, Abdurrahman" w:date="2021-09-08T11:28:00Z"/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ins w:id="39" w:author="Yavuz, Abdurrahman" w:date="2021-09-08T11:28:00Z">
                        <w:rPr>
                          <w:rFonts w:ascii="Cambria Math" w:eastAsia="Calibri" w:hAnsi="Cambria Math" w:cs="Times New Roman"/>
                          <w:i/>
                        </w:rPr>
                      </w:ins>
                    </m:ctrlPr>
                  </m:sSubSupPr>
                  <m:e>
                    <m:r>
                      <w:ins w:id="40" w:author="Yavuz, Abdurrahman" w:date="2021-09-08T11:28:00Z">
                        <w:rPr>
                          <w:rFonts w:ascii="Cambria Math" w:eastAsia="Calibri" w:hAnsi="Cambria Math" w:cs="Times New Roman"/>
                        </w:rPr>
                        <m:t>x</m:t>
                      </w:ins>
                    </m:r>
                  </m:e>
                  <m:sub>
                    <m:r>
                      <w:ins w:id="41" w:author="Yavuz, Abdurrahman" w:date="2021-09-08T11:28:00Z">
                        <w:rPr>
                          <w:rFonts w:ascii="Cambria Math" w:eastAsia="Calibri" w:hAnsi="Cambria Math" w:cs="Times New Roman"/>
                        </w:rPr>
                        <m:t>ijk</m:t>
                      </w:ins>
                    </m:r>
                  </m:sub>
                  <m:sup>
                    <m:r>
                      <w:ins w:id="42" w:author="Yavuz, Abdurrahman" w:date="2021-09-08T11:28:00Z">
                        <w:rPr>
                          <w:rFonts w:ascii="Cambria Math" w:eastAsia="Calibri" w:hAnsi="Cambria Math" w:cs="Times New Roman"/>
                        </w:rPr>
                        <m:t>s</m:t>
                      </w:ins>
                    </m:r>
                  </m:sup>
                </m:sSubSup>
                <m:r>
                  <w:ins w:id="43" w:author="Yavuz, Abdurrahman" w:date="2021-09-08T11:39:00Z">
                    <w:rPr>
                      <w:rFonts w:ascii="Cambria Math" w:eastAsia="Calibri" w:hAnsi="Cambria Math" w:cs="Times New Roman"/>
                    </w:rPr>
                    <m:t>≤</m:t>
                  </w:ins>
                </m:r>
                <m:sSub>
                  <m:sSubPr>
                    <m:ctrlPr>
                      <w:ins w:id="44" w:author="Yavuz, Abdurrahman" w:date="2021-09-08T11:28:00Z">
                        <w:rPr>
                          <w:rFonts w:ascii="Cambria Math" w:eastAsia="Calibri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5" w:author="Yavuz, Abdurrahman" w:date="2021-09-08T11:28:00Z">
                        <w:rPr>
                          <w:rFonts w:ascii="Cambria Math" w:eastAsia="Calibri" w:hAnsi="Cambria Math" w:cs="Times New Roman"/>
                        </w:rPr>
                        <m:t>C</m:t>
                      </w:ins>
                    </m:r>
                  </m:e>
                  <m:sub>
                    <m:r>
                      <w:ins w:id="46" w:author="Yavuz, Abdurrahman" w:date="2021-09-08T11:28:00Z">
                        <w:rPr>
                          <w:rFonts w:ascii="Cambria Math" w:eastAsia="Calibri" w:hAnsi="Cambria Math" w:cs="Times New Roman"/>
                        </w:rPr>
                        <m:t>ij</m:t>
                      </w:ins>
                    </m:r>
                  </m:sub>
                </m:sSub>
              </m:oMath>
            </m:oMathPara>
          </w:p>
        </w:tc>
        <w:tc>
          <w:tcPr>
            <w:tcW w:w="1995" w:type="dxa"/>
            <w:vAlign w:val="center"/>
          </w:tcPr>
          <w:p w14:paraId="66238615" w14:textId="6EDE8F22" w:rsidR="00720706" w:rsidRDefault="00720706" w:rsidP="001E68F3">
            <w:pPr>
              <w:jc w:val="center"/>
              <w:rPr>
                <w:ins w:id="47" w:author="Yavuz, Abdurrahman" w:date="2021-09-08T11:28:00Z"/>
                <w:rFonts w:ascii="Cambria" w:eastAsia="Times New Roman" w:hAnsi="Cambria" w:cs="Times New Roman"/>
                <w:i/>
              </w:rPr>
            </w:pPr>
            <m:oMathPara>
              <m:oMath>
                <m:r>
                  <w:ins w:id="48" w:author="Yavuz, Abdurrahman" w:date="2021-09-08T11:29:00Z">
                    <w:rPr>
                      <w:rFonts w:ascii="Cambria Math" w:eastAsia="Times New Roman" w:hAnsi="Cambria Math" w:cs="Times New Roman"/>
                    </w:rPr>
                    <m:t>∀i,j,k,s</m:t>
                  </w:ins>
                </m:r>
              </m:oMath>
            </m:oMathPara>
          </w:p>
        </w:tc>
      </w:tr>
      <w:tr w:rsidR="00EC2326" w14:paraId="67F54D85" w14:textId="77777777" w:rsidTr="001E68F3">
        <w:tc>
          <w:tcPr>
            <w:tcW w:w="7015" w:type="dxa"/>
            <w:vAlign w:val="center"/>
          </w:tcPr>
          <w:p w14:paraId="0F37017C" w14:textId="771342CF" w:rsidR="00EC2326" w:rsidRDefault="00BA1F33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≤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i∈N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ins w:id="49" w:author="Yavuz, Abdurrahman" w:date="2021-09-08T12:40:00Z">
                            <w:rPr>
                              <w:rFonts w:ascii="Cambria Math" w:eastAsiaTheme="minorEastAsia" w:hAnsi="Cambria Math"/>
                            </w:rPr>
                            <m:t>k</m:t>
                          </w:ins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995" w:type="dxa"/>
            <w:vAlign w:val="center"/>
          </w:tcPr>
          <w:p w14:paraId="4C40AB37" w14:textId="396A109E" w:rsidR="00EC2326" w:rsidRDefault="001E68F3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∀</m:t>
                </m:r>
                <m:r>
                  <w:del w:id="50" w:author="Yavuz, Abdurrahman" w:date="2021-09-08T12:40:00Z">
                    <w:rPr>
                      <w:rFonts w:ascii="Cambria Math" w:eastAsia="Times New Roman" w:hAnsi="Cambria Math" w:cs="Times New Roman"/>
                    </w:rPr>
                    <m:t>s,</m:t>
                  </w:del>
                </m:r>
                <m:r>
                  <w:rPr>
                    <w:rFonts w:ascii="Cambria Math" w:eastAsia="Times New Roman" w:hAnsi="Cambria Math" w:cs="Times New Roman"/>
                  </w:rPr>
                  <m:t>i</m:t>
                </m:r>
                <m:r>
                  <w:ins w:id="51" w:author="Yavuz, Abdurrahman" w:date="2021-09-08T12:40:00Z">
                    <w:rPr>
                      <w:rFonts w:ascii="Cambria Math" w:eastAsia="Times New Roman" w:hAnsi="Cambria Math" w:cs="Times New Roman"/>
                    </w:rPr>
                    <m:t>,k,s</m:t>
                  </w:ins>
                </m:r>
              </m:oMath>
            </m:oMathPara>
          </w:p>
        </w:tc>
      </w:tr>
      <w:tr w:rsidR="001E68F3" w14:paraId="3A587F10" w14:textId="77777777" w:rsidTr="001E68F3">
        <w:tc>
          <w:tcPr>
            <w:tcW w:w="7015" w:type="dxa"/>
            <w:vAlign w:val="center"/>
          </w:tcPr>
          <w:p w14:paraId="659D8024" w14:textId="38F6F630" w:rsidR="001E68F3" w:rsidRPr="00EC2326" w:rsidRDefault="00BA1F33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≥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ins w:id="52" w:author="Yavuz, Abdurrahman" w:date="2021-09-08T12:40:00Z">
                        <w:rPr>
                          <w:rFonts w:ascii="Cambria Math" w:eastAsiaTheme="minorEastAsia" w:hAnsi="Cambria Math"/>
                        </w:rPr>
                        <m:t>k</m:t>
                      </w:ins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1995" w:type="dxa"/>
            <w:vAlign w:val="center"/>
          </w:tcPr>
          <w:p w14:paraId="6649DAB7" w14:textId="4B8DBE92" w:rsidR="001E68F3" w:rsidRDefault="001E68F3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∀</m:t>
                </m:r>
                <m:r>
                  <w:ins w:id="53" w:author="Yavuz, Abdurrahman" w:date="2021-09-08T12:30:00Z">
                    <w:rPr>
                      <w:rFonts w:ascii="Cambria Math" w:eastAsia="Times New Roman" w:hAnsi="Cambria Math" w:cs="Times New Roman"/>
                    </w:rPr>
                    <m:t>j,k,s</m:t>
                  </w:ins>
                </m:r>
                <m:r>
                  <w:del w:id="54" w:author="Yavuz, Abdurrahman" w:date="2021-09-08T12:30:00Z">
                    <w:rPr>
                      <w:rFonts w:ascii="Cambria Math" w:eastAsia="Times New Roman" w:hAnsi="Cambria Math" w:cs="Times New Roman"/>
                    </w:rPr>
                    <m:t>s,j</m:t>
                  </w:del>
                </m:r>
              </m:oMath>
            </m:oMathPara>
          </w:p>
        </w:tc>
      </w:tr>
      <w:tr w:rsidR="001E68F3" w14:paraId="3D83BD3D" w14:textId="77777777" w:rsidTr="001E68F3">
        <w:tc>
          <w:tcPr>
            <w:tcW w:w="7015" w:type="dxa"/>
            <w:vAlign w:val="center"/>
          </w:tcPr>
          <w:p w14:paraId="1155F0EC" w14:textId="31631AAE" w:rsidR="001E68F3" w:rsidRPr="001E68F3" w:rsidRDefault="00BA1F33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>≤1</m:t>
                </m:r>
              </m:oMath>
            </m:oMathPara>
          </w:p>
        </w:tc>
        <w:tc>
          <w:tcPr>
            <w:tcW w:w="1995" w:type="dxa"/>
            <w:vAlign w:val="center"/>
          </w:tcPr>
          <w:p w14:paraId="29084675" w14:textId="108CD5BB" w:rsidR="001E68F3" w:rsidRDefault="006D42B9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∀j</m:t>
                </m:r>
              </m:oMath>
            </m:oMathPara>
          </w:p>
        </w:tc>
      </w:tr>
      <w:tr w:rsidR="006D42B9" w14:paraId="415AF0BD" w14:textId="77777777" w:rsidTr="001E68F3">
        <w:tc>
          <w:tcPr>
            <w:tcW w:w="7015" w:type="dxa"/>
            <w:vAlign w:val="center"/>
          </w:tcPr>
          <w:p w14:paraId="5FB08CF4" w14:textId="447C7E97" w:rsidR="006D42B9" w:rsidRPr="001E68F3" w:rsidRDefault="006D42B9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non-negativity constraints:</m:t>
                </m:r>
              </m:oMath>
            </m:oMathPara>
          </w:p>
        </w:tc>
        <w:tc>
          <w:tcPr>
            <w:tcW w:w="1995" w:type="dxa"/>
            <w:vAlign w:val="center"/>
          </w:tcPr>
          <w:p w14:paraId="131C57A4" w14:textId="77777777" w:rsidR="006D42B9" w:rsidRDefault="006D42B9" w:rsidP="001E68F3">
            <w:pPr>
              <w:jc w:val="center"/>
              <w:rPr>
                <w:rFonts w:ascii="Cambria" w:eastAsia="Times New Roman" w:hAnsi="Cambria" w:cs="Times New Roman"/>
                <w:i/>
              </w:rPr>
            </w:pPr>
          </w:p>
        </w:tc>
      </w:tr>
    </w:tbl>
    <w:p w14:paraId="7F2D4C90" w14:textId="77777777" w:rsidR="00EC2326" w:rsidRPr="00EC2326" w:rsidRDefault="00EC2326">
      <w:pPr>
        <w:rPr>
          <w:rFonts w:ascii="Cambria" w:eastAsiaTheme="minorEastAsia" w:hAnsi="Cambria"/>
          <w:i/>
        </w:rPr>
      </w:pPr>
    </w:p>
    <w:p w14:paraId="4C243E37" w14:textId="13D4051F" w:rsidR="00756A11" w:rsidRPr="00EC2326" w:rsidRDefault="00756A11">
      <w:pPr>
        <w:rPr>
          <w:rFonts w:ascii="Cambria" w:eastAsiaTheme="minorEastAsia" w:hAnsi="Cambria"/>
        </w:rPr>
      </w:pPr>
    </w:p>
    <w:p w14:paraId="3538CA48" w14:textId="5F344B23" w:rsidR="00EC2326" w:rsidRPr="00EC2326" w:rsidRDefault="00EC2326">
      <w:pPr>
        <w:rPr>
          <w:rFonts w:ascii="Cambria" w:eastAsiaTheme="minorEastAsia" w:hAnsi="Cambria"/>
        </w:rPr>
      </w:pPr>
    </w:p>
    <w:p w14:paraId="17ABEEB1" w14:textId="13FE3AA1" w:rsidR="00EC2326" w:rsidRPr="00EC2326" w:rsidRDefault="00EC2326">
      <w:pPr>
        <w:rPr>
          <w:rFonts w:ascii="Cambria" w:eastAsiaTheme="minorEastAsia" w:hAnsi="Cambria"/>
          <w:iCs/>
        </w:rPr>
      </w:pPr>
    </w:p>
    <w:p w14:paraId="287BF993" w14:textId="3F865E96" w:rsidR="00EC2326" w:rsidRPr="00EC2326" w:rsidRDefault="00EC2326">
      <w:pPr>
        <w:rPr>
          <w:rFonts w:ascii="Cambria" w:eastAsiaTheme="minorEastAsia" w:hAnsi="Cambria"/>
          <w:iCs/>
        </w:rPr>
      </w:pPr>
    </w:p>
    <w:sectPr w:rsidR="00EC2326" w:rsidRPr="00EC2326" w:rsidSect="00AB54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vuz, Abdurrahman">
    <w15:presenceInfo w15:providerId="AD" w15:userId="S::axy286@miami.edu::26a1536b-6e3c-4708-9f4d-98f26c6d93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DC"/>
    <w:rsid w:val="001739C0"/>
    <w:rsid w:val="001B6AD2"/>
    <w:rsid w:val="001E68F3"/>
    <w:rsid w:val="00222B9F"/>
    <w:rsid w:val="003F6714"/>
    <w:rsid w:val="00520D9B"/>
    <w:rsid w:val="00553D2A"/>
    <w:rsid w:val="00577A04"/>
    <w:rsid w:val="00622044"/>
    <w:rsid w:val="00674A66"/>
    <w:rsid w:val="006D42B9"/>
    <w:rsid w:val="00720706"/>
    <w:rsid w:val="00756A11"/>
    <w:rsid w:val="0077622B"/>
    <w:rsid w:val="008C5EB0"/>
    <w:rsid w:val="00A05BC1"/>
    <w:rsid w:val="00AB541F"/>
    <w:rsid w:val="00B148AE"/>
    <w:rsid w:val="00BA1F33"/>
    <w:rsid w:val="00CF45FC"/>
    <w:rsid w:val="00E11EDC"/>
    <w:rsid w:val="00E44C2C"/>
    <w:rsid w:val="00E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3EB5"/>
  <w15:chartTrackingRefBased/>
  <w15:docId w15:val="{F7975578-165C-8345-BD55-466B914A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EDC"/>
    <w:rPr>
      <w:color w:val="808080"/>
    </w:rPr>
  </w:style>
  <w:style w:type="table" w:styleId="TableGrid">
    <w:name w:val="Table Grid"/>
    <w:basedOn w:val="TableNormal"/>
    <w:uiPriority w:val="39"/>
    <w:rsid w:val="00EC2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Yavuz, Abdurrahman</dc:creator>
  <cp:keywords/>
  <dc:description/>
  <cp:lastModifiedBy>Yavuz, Abdurrahman</cp:lastModifiedBy>
  <cp:revision>9</cp:revision>
  <dcterms:created xsi:type="dcterms:W3CDTF">2021-09-07T04:41:00Z</dcterms:created>
  <dcterms:modified xsi:type="dcterms:W3CDTF">2021-09-09T15:58:00Z</dcterms:modified>
</cp:coreProperties>
</file>